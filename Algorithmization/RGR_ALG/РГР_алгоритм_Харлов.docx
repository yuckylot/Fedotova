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065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371"/>
      </w:tblGrid>
      <w:tr w:rsidR="00A07D09" w:rsidRPr="00471662" w:rsidTr="000460AC">
        <w:trPr>
          <w:cantSplit/>
          <w:trHeight w:val="3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471662" w:rsidTr="000460AC">
        <w:trPr>
          <w:cantSplit/>
          <w:trHeight w:val="13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471662" w:rsidTr="000460AC">
        <w:trPr>
          <w:cantSplit/>
          <w:trHeight w:val="36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471662" w:rsidTr="000460AC">
        <w:trPr>
          <w:cantSplit/>
          <w:trHeight w:val="98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834"/>
      </w:tblGrid>
      <w:tr w:rsidR="00A07D09" w:rsidRPr="00B517D3" w:rsidTr="000460AC">
        <w:trPr>
          <w:cantSplit/>
          <w:trHeight w:val="462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8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:rsidTr="000460A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834" w:type="dxa"/>
            <w:tcBorders>
              <w:top w:val="nil"/>
              <w:left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B476A" w:rsidTr="000460A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B517D3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B517D3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4F289C" w:rsidTr="00C6658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471662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471662">
              <w:rPr>
                <w:rFonts w:cs="Times New Roman"/>
                <w:sz w:val="26"/>
                <w:szCs w:val="26"/>
              </w:rPr>
              <w:t>25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4F289C" w:rsidRDefault="00A07D09" w:rsidP="00F87FE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4F289C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4F289C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162"/>
        <w:gridCol w:w="1289"/>
        <w:gridCol w:w="691"/>
        <w:gridCol w:w="923"/>
        <w:gridCol w:w="685"/>
        <w:gridCol w:w="445"/>
        <w:gridCol w:w="929"/>
        <w:gridCol w:w="273"/>
        <w:gridCol w:w="1852"/>
      </w:tblGrid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71662" w:rsidRDefault="00471662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A07D09" w:rsidRPr="004F289C" w:rsidTr="00A7186A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4F289C" w:rsidTr="00A7186A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0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07D09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71662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471662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471662">
              <w:rPr>
                <w:rFonts w:cs="Times New Roman"/>
                <w:b/>
                <w:bCs/>
                <w:sz w:val="24"/>
                <w:szCs w:val="24"/>
                <w:lang w:val="ru-RU"/>
              </w:rPr>
              <w:t>32</w:t>
            </w:r>
          </w:p>
        </w:tc>
      </w:tr>
      <w:tr w:rsidR="00A07D09" w:rsidRPr="004F289C" w:rsidTr="00A7186A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4F289C" w:rsidTr="00A7186A">
        <w:trPr>
          <w:cantSplit/>
          <w:trHeight w:val="328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40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07D09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07D09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71662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A07D09" w:rsidRPr="00471662" w:rsidTr="00A7186A">
        <w:trPr>
          <w:cantSplit/>
          <w:trHeight w:val="564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471662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71662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71662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:rsidTr="00A7186A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:rsidTr="00A7186A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71662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:rsidTr="00A7186A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8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107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471662" w:rsidTr="00A7186A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471662" w:rsidTr="00A7186A">
        <w:trPr>
          <w:cantSplit/>
          <w:trHeight w:val="9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auto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4F289C" w:rsidRDefault="00A07D09" w:rsidP="00F87FE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4F289C" w:rsidRDefault="00A07D09" w:rsidP="00F87F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Default="00A07D09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 w:rsidR="00156E21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0460AC" w:rsidRDefault="000460AC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0460AC" w:rsidRDefault="000460AC" w:rsidP="00F87FE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sdt>
      <w:sdtPr>
        <w:rPr>
          <w:rStyle w:val="a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460AC" w:rsidRPr="00445241" w:rsidRDefault="000460AC" w:rsidP="00F87FE3">
          <w:pPr>
            <w:pStyle w:val="11"/>
            <w:jc w:val="both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445241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460AC" w:rsidRPr="00445241" w:rsidRDefault="000460AC" w:rsidP="00F87FE3">
          <w:pPr>
            <w:spacing w:after="0" w:line="240" w:lineRule="auto"/>
            <w:jc w:val="both"/>
            <w:rPr>
              <w:rFonts w:cs="Times New Roman"/>
              <w:szCs w:val="28"/>
              <w:lang w:val="ru-RU"/>
            </w:rPr>
          </w:pPr>
        </w:p>
        <w:p w:rsidR="00D74317" w:rsidRDefault="000460AC">
          <w:pPr>
            <w:pStyle w:val="11"/>
            <w:rPr>
              <w:noProof/>
            </w:rPr>
          </w:pPr>
          <w:r w:rsidRPr="004452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66A5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instrText>TOC</w:instrText>
          </w:r>
          <w:r w:rsidRPr="00FC66A5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instrText>o</w:instrText>
          </w:r>
          <w:r w:rsidRPr="00FC66A5">
            <w:rPr>
              <w:rFonts w:ascii="Times New Roman" w:hAnsi="Times New Roman" w:cs="Times New Roman"/>
              <w:sz w:val="28"/>
              <w:szCs w:val="28"/>
            </w:rPr>
            <w:instrText xml:space="preserve"> "1-3" \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instrText>h</w:instrText>
          </w:r>
          <w:r w:rsidRPr="00FC66A5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instrText>z</w:instrText>
          </w:r>
          <w:r w:rsidRPr="00FC66A5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instrText>u</w:instrText>
          </w:r>
          <w:r w:rsidRPr="00FC66A5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4452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983112" w:history="1">
            <w:r w:rsidR="00D74317" w:rsidRPr="008A585C">
              <w:rPr>
                <w:rStyle w:val="a5"/>
                <w:b/>
                <w:noProof/>
              </w:rPr>
              <w:t>1. ВВЕДЕНИЕ</w:t>
            </w:r>
            <w:r w:rsidR="00D74317">
              <w:rPr>
                <w:noProof/>
                <w:webHidden/>
              </w:rPr>
              <w:tab/>
            </w:r>
            <w:r w:rsidR="00D74317">
              <w:rPr>
                <w:noProof/>
                <w:webHidden/>
              </w:rPr>
              <w:fldChar w:fldCharType="begin"/>
            </w:r>
            <w:r w:rsidR="00D74317">
              <w:rPr>
                <w:noProof/>
                <w:webHidden/>
              </w:rPr>
              <w:instrText xml:space="preserve"> PAGEREF _Toc155983112 \h </w:instrText>
            </w:r>
            <w:r w:rsidR="00D74317">
              <w:rPr>
                <w:noProof/>
                <w:webHidden/>
              </w:rPr>
            </w:r>
            <w:r w:rsidR="00D74317">
              <w:rPr>
                <w:noProof/>
                <w:webHidden/>
              </w:rPr>
              <w:fldChar w:fldCharType="separate"/>
            </w:r>
            <w:r w:rsidR="00D74317">
              <w:rPr>
                <w:noProof/>
                <w:webHidden/>
              </w:rPr>
              <w:t>3</w:t>
            </w:r>
            <w:r w:rsidR="00D74317">
              <w:rPr>
                <w:noProof/>
                <w:webHidden/>
              </w:rPr>
              <w:fldChar w:fldCharType="end"/>
            </w:r>
          </w:hyperlink>
        </w:p>
        <w:p w:rsidR="00D74317" w:rsidRDefault="00D74317">
          <w:pPr>
            <w:pStyle w:val="11"/>
            <w:rPr>
              <w:noProof/>
            </w:rPr>
          </w:pPr>
          <w:hyperlink w:anchor="_Toc155983113" w:history="1">
            <w:r w:rsidRPr="008A585C">
              <w:rPr>
                <w:rStyle w:val="a5"/>
                <w:b/>
                <w:noProof/>
              </w:rPr>
              <w:t>2.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317" w:rsidRDefault="00D74317">
          <w:pPr>
            <w:pStyle w:val="11"/>
            <w:rPr>
              <w:noProof/>
            </w:rPr>
          </w:pPr>
          <w:hyperlink w:anchor="_Toc155983114" w:history="1">
            <w:r w:rsidRPr="008A585C">
              <w:rPr>
                <w:rStyle w:val="a5"/>
                <w:b/>
                <w:noProof/>
              </w:rPr>
              <w:t>3. РАЗРАБОТКА И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317" w:rsidRDefault="00D74317">
          <w:pPr>
            <w:pStyle w:val="11"/>
            <w:rPr>
              <w:noProof/>
            </w:rPr>
          </w:pPr>
          <w:hyperlink w:anchor="_Toc155983115" w:history="1">
            <w:r w:rsidRPr="008A585C">
              <w:rPr>
                <w:rStyle w:val="a5"/>
                <w:b/>
                <w:noProof/>
              </w:rPr>
              <w:t>4.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317" w:rsidRDefault="00D74317">
          <w:pPr>
            <w:pStyle w:val="11"/>
            <w:rPr>
              <w:noProof/>
            </w:rPr>
          </w:pPr>
          <w:hyperlink w:anchor="_Toc155983116" w:history="1">
            <w:r w:rsidRPr="008A585C">
              <w:rPr>
                <w:rStyle w:val="a5"/>
                <w:b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317" w:rsidRDefault="00D74317">
          <w:pPr>
            <w:pStyle w:val="11"/>
            <w:rPr>
              <w:noProof/>
            </w:rPr>
          </w:pPr>
          <w:hyperlink w:anchor="_Toc155983117" w:history="1">
            <w:r w:rsidRPr="008A585C">
              <w:rPr>
                <w:rStyle w:val="a5"/>
                <w:b/>
                <w:noProof/>
              </w:rPr>
              <w:t>6.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0AC" w:rsidRPr="00FC66A5" w:rsidRDefault="000460AC" w:rsidP="00F87FE3">
          <w:pPr>
            <w:spacing w:after="0" w:line="240" w:lineRule="auto"/>
            <w:jc w:val="both"/>
            <w:rPr>
              <w:rFonts w:cs="Times New Roman"/>
              <w:b/>
              <w:bCs/>
              <w:szCs w:val="28"/>
              <w:lang w:val="ru-RU"/>
            </w:rPr>
          </w:pPr>
          <w:r w:rsidRPr="00445241">
            <w:rPr>
              <w:rFonts w:cs="Times New Roman"/>
              <w:szCs w:val="28"/>
            </w:rPr>
            <w:fldChar w:fldCharType="end"/>
          </w:r>
        </w:p>
      </w:sdtContent>
    </w:sdt>
    <w:p w:rsidR="000460AC" w:rsidRPr="00FC66A5" w:rsidRDefault="000460AC" w:rsidP="00F87FE3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</w:p>
    <w:p w:rsidR="00A7186A" w:rsidRDefault="00A7186A" w:rsidP="00F87FE3">
      <w:pPr>
        <w:pStyle w:val="1"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FC66A5" w:rsidRPr="002B20FA" w:rsidRDefault="002B20FA" w:rsidP="00F87FE3">
      <w:pPr>
        <w:pStyle w:val="1"/>
        <w:spacing w:line="240" w:lineRule="auto"/>
        <w:jc w:val="center"/>
        <w:rPr>
          <w:b/>
          <w:color w:val="auto"/>
          <w:sz w:val="28"/>
          <w:szCs w:val="28"/>
        </w:rPr>
      </w:pPr>
      <w:bookmarkStart w:id="0" w:name="_Toc155983112"/>
      <w:r w:rsidRPr="002B20FA">
        <w:rPr>
          <w:b/>
          <w:color w:val="auto"/>
          <w:sz w:val="28"/>
          <w:szCs w:val="28"/>
        </w:rPr>
        <w:lastRenderedPageBreak/>
        <w:t xml:space="preserve">1. </w:t>
      </w:r>
      <w:r w:rsidR="00FC66A5" w:rsidRPr="002B20FA">
        <w:rPr>
          <w:b/>
          <w:color w:val="auto"/>
          <w:sz w:val="28"/>
          <w:szCs w:val="28"/>
        </w:rPr>
        <w:t>ВВЕДЕНИЕ</w:t>
      </w:r>
      <w:bookmarkEnd w:id="0"/>
    </w:p>
    <w:p w:rsidR="007C132F" w:rsidRDefault="00F56B80" w:rsidP="00F87FE3">
      <w:pPr>
        <w:spacing w:after="0" w:line="240" w:lineRule="auto"/>
        <w:ind w:firstLine="709"/>
        <w:rPr>
          <w:lang w:val="ru-RU"/>
        </w:rPr>
      </w:pPr>
      <w:r w:rsidRPr="00F56B80">
        <w:rPr>
          <w:lang w:val="ru-RU"/>
        </w:rPr>
        <w:t>Разработка консо</w:t>
      </w:r>
      <w:r>
        <w:rPr>
          <w:lang w:val="ru-RU"/>
        </w:rPr>
        <w:t>льных приложений</w:t>
      </w:r>
      <w:r w:rsidRPr="00F56B80">
        <w:rPr>
          <w:lang w:val="ru-RU"/>
        </w:rPr>
        <w:t xml:space="preserve"> является важным аспектом в </w:t>
      </w:r>
      <w:r>
        <w:rPr>
          <w:lang w:val="ru-RU"/>
        </w:rPr>
        <w:t xml:space="preserve">современной </w:t>
      </w:r>
      <w:r w:rsidRPr="00F56B80">
        <w:rPr>
          <w:lang w:val="ru-RU"/>
        </w:rPr>
        <w:t xml:space="preserve">сфере программирования. </w:t>
      </w:r>
      <w:r>
        <w:rPr>
          <w:rFonts w:cs="Times New Roman"/>
          <w:lang w:val="ru-RU"/>
        </w:rPr>
        <w:t>В</w:t>
      </w:r>
      <w:r w:rsidRPr="00445241">
        <w:rPr>
          <w:rFonts w:cs="Times New Roman"/>
          <w:lang w:val="ru-RU"/>
        </w:rPr>
        <w:t xml:space="preserve"> данной расчетно-графической работе</w:t>
      </w:r>
      <w:r w:rsidRPr="00F56B80">
        <w:rPr>
          <w:lang w:val="ru-RU"/>
        </w:rPr>
        <w:t xml:space="preserve"> мы сосредоточимся на разработке</w:t>
      </w:r>
      <w:r>
        <w:rPr>
          <w:lang w:val="ru-RU"/>
        </w:rPr>
        <w:t xml:space="preserve"> консольного приложения</w:t>
      </w:r>
      <w:r w:rsidRPr="00F56B80">
        <w:rPr>
          <w:lang w:val="ru-RU"/>
        </w:rPr>
        <w:t>.</w:t>
      </w:r>
    </w:p>
    <w:p w:rsidR="00F56B80" w:rsidRDefault="00F56B80" w:rsidP="00F87FE3">
      <w:pPr>
        <w:spacing w:after="0" w:line="240" w:lineRule="auto"/>
        <w:ind w:firstLine="709"/>
        <w:rPr>
          <w:rFonts w:cs="Times New Roman"/>
          <w:lang w:val="ru-RU"/>
        </w:rPr>
      </w:pPr>
      <w:r w:rsidRPr="00445241">
        <w:rPr>
          <w:rFonts w:cs="Times New Roman"/>
          <w:lang w:val="ru-RU"/>
        </w:rPr>
        <w:t xml:space="preserve">В данной работе будет рассмотрена разработка консольного приложения, которое представляет собой программу, выполняемую в текстовом интерфейсе командной строки. Консольные приложения </w:t>
      </w:r>
      <w:r>
        <w:rPr>
          <w:rFonts w:cs="Times New Roman"/>
          <w:lang w:val="ru-RU"/>
        </w:rPr>
        <w:t xml:space="preserve">взаимодействуют </w:t>
      </w:r>
      <w:r w:rsidRPr="00445241">
        <w:rPr>
          <w:rFonts w:cs="Times New Roman"/>
          <w:lang w:val="ru-RU"/>
        </w:rPr>
        <w:t>с пользователем через команды и текстовый ввод-вывод.</w:t>
      </w:r>
    </w:p>
    <w:p w:rsidR="00F56B80" w:rsidRPr="00445241" w:rsidRDefault="00F56B80" w:rsidP="00F87FE3">
      <w:pPr>
        <w:spacing w:after="0" w:line="240" w:lineRule="auto"/>
        <w:ind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>Целью данной работы является изучение принципов разработки консольных приложений и применение их на практике, принципы работы с командной строкой, обработка и вывод данных, и другие аспекты, связанные с консольной разработкой</w:t>
      </w:r>
    </w:p>
    <w:p w:rsidR="00202A79" w:rsidRPr="00202A79" w:rsidRDefault="00FC66A5" w:rsidP="00F87FE3">
      <w:pPr>
        <w:pStyle w:val="1"/>
        <w:spacing w:line="240" w:lineRule="auto"/>
        <w:jc w:val="center"/>
        <w:rPr>
          <w:b/>
          <w:color w:val="auto"/>
          <w:sz w:val="28"/>
          <w:szCs w:val="28"/>
        </w:rPr>
      </w:pPr>
      <w:r w:rsidRPr="002B20FA">
        <w:br w:type="page"/>
      </w:r>
      <w:bookmarkStart w:id="1" w:name="_Toc155983113"/>
      <w:r w:rsidR="002B20FA" w:rsidRPr="002B20FA">
        <w:rPr>
          <w:b/>
          <w:color w:val="auto"/>
          <w:sz w:val="28"/>
          <w:szCs w:val="28"/>
        </w:rPr>
        <w:lastRenderedPageBreak/>
        <w:t>2. ТЕОРИЯ</w:t>
      </w:r>
      <w:bookmarkEnd w:id="1"/>
    </w:p>
    <w:p w:rsidR="00202A79" w:rsidRDefault="00202A79" w:rsidP="00F87FE3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данной работе, разработка приложения будет производиться на языке </w:t>
      </w:r>
      <w:r>
        <w:t>C</w:t>
      </w:r>
      <w:r w:rsidRPr="00202A79">
        <w:rPr>
          <w:lang w:val="ru-RU"/>
        </w:rPr>
        <w:t>#</w:t>
      </w:r>
      <w:r>
        <w:rPr>
          <w:lang w:val="ru-RU"/>
        </w:rPr>
        <w:t xml:space="preserve">. Задача для выполнения: </w:t>
      </w:r>
      <w:r w:rsidRPr="00202A79">
        <w:rPr>
          <w:lang w:val="ru-RU"/>
        </w:rPr>
        <w:t>Программа с помощью датчика случайных чисел выбирает число в диапазоне от 0 до N. Угадать это число с ограничением числа попыток и без ограничения. После каждой попытки сообщается, больше или меньше названное число задуманного.</w:t>
      </w:r>
      <w:r>
        <w:rPr>
          <w:lang w:val="ru-RU"/>
        </w:rPr>
        <w:t xml:space="preserve"> </w:t>
      </w:r>
    </w:p>
    <w:p w:rsidR="00202A79" w:rsidRPr="00202A79" w:rsidRDefault="00202A79" w:rsidP="00F87FE3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Для выполнения данной работы мне понадобятся знания о работе с консолью, умение создавать алгоритмы и умение работы с датчиком</w:t>
      </w:r>
      <w:r w:rsidRPr="00202A79">
        <w:rPr>
          <w:lang w:val="ru-RU"/>
        </w:rPr>
        <w:t xml:space="preserve"> случайных чисел</w:t>
      </w:r>
      <w:r>
        <w:rPr>
          <w:lang w:val="ru-RU"/>
        </w:rPr>
        <w:t>.</w:t>
      </w:r>
    </w:p>
    <w:p w:rsidR="002B20FA" w:rsidRPr="002B20FA" w:rsidRDefault="00202A79" w:rsidP="00F87FE3">
      <w:pPr>
        <w:spacing w:after="200" w:line="240" w:lineRule="auto"/>
        <w:jc w:val="both"/>
        <w:rPr>
          <w:lang w:val="ru-RU"/>
        </w:rPr>
      </w:pPr>
      <w:r>
        <w:rPr>
          <w:lang w:val="ru-RU"/>
        </w:rPr>
        <w:br w:type="page"/>
      </w:r>
    </w:p>
    <w:p w:rsidR="002B20FA" w:rsidRDefault="002B20FA" w:rsidP="00F87FE3">
      <w:pPr>
        <w:pStyle w:val="1"/>
        <w:spacing w:line="240" w:lineRule="auto"/>
        <w:jc w:val="center"/>
        <w:rPr>
          <w:b/>
          <w:color w:val="auto"/>
          <w:sz w:val="28"/>
          <w:szCs w:val="28"/>
          <w:lang w:val="ru-RU"/>
        </w:rPr>
      </w:pPr>
      <w:bookmarkStart w:id="2" w:name="_Toc155983114"/>
      <w:r w:rsidRPr="002B20FA">
        <w:rPr>
          <w:b/>
          <w:color w:val="auto"/>
          <w:sz w:val="28"/>
          <w:szCs w:val="28"/>
          <w:lang w:val="ru-RU"/>
        </w:rPr>
        <w:lastRenderedPageBreak/>
        <w:t>3. РАЗРАБОТКА И КОД ПРОГРАММЫ</w:t>
      </w:r>
      <w:bookmarkEnd w:id="2"/>
    </w:p>
    <w:p w:rsidR="007469EE" w:rsidRPr="007469EE" w:rsidRDefault="007469EE" w:rsidP="00F87FE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Код выполнен в программе</w:t>
      </w:r>
      <w:r w:rsidRPr="007469EE">
        <w:rPr>
          <w:lang w:val="ru-RU"/>
        </w:rPr>
        <w:t>:</w:t>
      </w:r>
      <w:r>
        <w:rPr>
          <w:lang w:val="ru-RU"/>
        </w:rPr>
        <w:t xml:space="preserve"> </w:t>
      </w:r>
      <w:r>
        <w:t>Visual</w:t>
      </w:r>
      <w:r w:rsidRPr="007469EE">
        <w:rPr>
          <w:lang w:val="ru-RU"/>
        </w:rPr>
        <w:t xml:space="preserve"> </w:t>
      </w:r>
      <w:r>
        <w:t>Studio</w:t>
      </w:r>
      <w:r w:rsidRPr="007469EE">
        <w:rPr>
          <w:lang w:val="ru-RU"/>
        </w:rPr>
        <w:t xml:space="preserve"> 2022</w:t>
      </w:r>
      <w:r>
        <w:rPr>
          <w:lang w:val="ru-RU"/>
        </w:rPr>
        <w:t>.</w:t>
      </w:r>
    </w:p>
    <w:p w:rsidR="00E70610" w:rsidRDefault="000C4778" w:rsidP="00F87FE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В основе программы лежит следующая схема: </w:t>
      </w:r>
      <w:r w:rsidR="00E70610">
        <w:rPr>
          <w:lang w:val="ru-RU"/>
        </w:rPr>
        <w:t>п</w:t>
      </w:r>
      <w:r>
        <w:rPr>
          <w:lang w:val="ru-RU"/>
        </w:rPr>
        <w:t>ользователь выбирает режим игры</w:t>
      </w:r>
      <w:r w:rsidR="00E70610">
        <w:rPr>
          <w:lang w:val="ru-RU"/>
        </w:rPr>
        <w:t>: с ограничением или без</w:t>
      </w:r>
      <w:r w:rsidR="00416CA7">
        <w:rPr>
          <w:lang w:val="ru-RU"/>
        </w:rPr>
        <w:t xml:space="preserve"> ограничения</w:t>
      </w:r>
      <w:r w:rsidR="00E70610">
        <w:rPr>
          <w:lang w:val="ru-RU"/>
        </w:rPr>
        <w:t>,</w:t>
      </w:r>
      <w:r w:rsidR="00416CA7">
        <w:rPr>
          <w:lang w:val="ru-RU"/>
        </w:rPr>
        <w:t xml:space="preserve"> пользователь выбирает максимальное натуральное число,</w:t>
      </w:r>
      <w:r w:rsidR="00E70610">
        <w:rPr>
          <w:lang w:val="ru-RU"/>
        </w:rPr>
        <w:t xml:space="preserve"> </w:t>
      </w:r>
      <w:r w:rsidR="00416CA7">
        <w:rPr>
          <w:lang w:val="ru-RU"/>
        </w:rPr>
        <w:t>в случае режима с ограничениями программа выбирает количество попыток</w:t>
      </w:r>
      <w:ins w:id="3" w:author="Харлов Никита" w:date="2024-01-12T20:10:00Z">
        <w:r w:rsidR="009A42E6">
          <w:rPr>
            <w:lang w:val="ru-RU"/>
          </w:rPr>
          <w:t>,</w:t>
        </w:r>
      </w:ins>
      <w:r w:rsidR="00416CA7">
        <w:rPr>
          <w:lang w:val="ru-RU"/>
        </w:rPr>
        <w:t xml:space="preserve"> зависящее от выбранного пользователем число, далее начинается игра</w:t>
      </w:r>
      <w:r w:rsidR="007469EE">
        <w:rPr>
          <w:lang w:val="ru-RU"/>
        </w:rPr>
        <w:t>:</w:t>
      </w:r>
      <w:r w:rsidR="00416CA7">
        <w:rPr>
          <w:lang w:val="ru-RU"/>
        </w:rPr>
        <w:t xml:space="preserve"> каждый ход пользователь </w:t>
      </w:r>
      <w:r w:rsidR="007469EE">
        <w:rPr>
          <w:lang w:val="ru-RU"/>
        </w:rPr>
        <w:t>выбирает число и получает ответ, в котором указано меньше искомое число данного или больше. В случае нахождения числа игра заканчивается победой. В игре с ограничением</w:t>
      </w:r>
      <w:ins w:id="4" w:author="Харлов Никита" w:date="2024-01-12T20:10:00Z">
        <w:r w:rsidR="009A42E6">
          <w:rPr>
            <w:lang w:val="ru-RU"/>
          </w:rPr>
          <w:t>,</w:t>
        </w:r>
      </w:ins>
      <w:r w:rsidR="007469EE">
        <w:rPr>
          <w:lang w:val="ru-RU"/>
        </w:rPr>
        <w:t xml:space="preserve"> когда закончатся попытки будет поражение.</w:t>
      </w:r>
    </w:p>
    <w:p w:rsidR="007469EE" w:rsidRDefault="007469EE" w:rsidP="00F87FE3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В</w:t>
      </w:r>
      <w:r w:rsidR="00F87FE3">
        <w:rPr>
          <w:lang w:val="ru-RU"/>
        </w:rPr>
        <w:t>о время разработки, я придумал алгоритм</w:t>
      </w:r>
      <w:ins w:id="5" w:author="Харлов Никита" w:date="2024-01-12T20:10:00Z">
        <w:r w:rsidR="009A42E6">
          <w:rPr>
            <w:lang w:val="ru-RU"/>
          </w:rPr>
          <w:t>,</w:t>
        </w:r>
      </w:ins>
      <w:r w:rsidR="00F87FE3">
        <w:rPr>
          <w:lang w:val="ru-RU"/>
        </w:rPr>
        <w:t xml:space="preserve"> по которому будет выбираться количество попыток. Вспомнив эффективность алгоритма бинарного поиска</w:t>
      </w:r>
      <w:ins w:id="6" w:author="Харлов Никита" w:date="2024-01-12T20:10:00Z">
        <w:r w:rsidR="009A42E6">
          <w:rPr>
            <w:lang w:val="ru-RU"/>
          </w:rPr>
          <w:t>,</w:t>
        </w:r>
      </w:ins>
      <w:r w:rsidR="00F87FE3">
        <w:rPr>
          <w:lang w:val="ru-RU"/>
        </w:rPr>
        <w:t xml:space="preserve"> мы узнаем, что найти число в списке</w:t>
      </w:r>
      <w:r w:rsidR="00F87FE3" w:rsidRPr="00F87FE3">
        <w:rPr>
          <w:lang w:val="ru-RU"/>
        </w:rPr>
        <w:t xml:space="preserve"> </w:t>
      </w:r>
      <w:r w:rsidR="00F87FE3">
        <w:rPr>
          <w:lang w:val="ru-RU"/>
        </w:rPr>
        <w:t xml:space="preserve">из </w:t>
      </w:r>
      <w:r w:rsidR="00F87FE3">
        <w:t>n</w:t>
      </w:r>
      <w:r w:rsidR="00F87FE3">
        <w:rPr>
          <w:lang w:val="ru-RU"/>
        </w:rPr>
        <w:t xml:space="preserve"> элементов можно за</w:t>
      </w:r>
      <w:r w:rsidR="00F87FE3" w:rsidRPr="00F87FE3">
        <w:rPr>
          <w:lang w:val="ru-RU"/>
        </w:rPr>
        <w:t xml:space="preserve"> </w:t>
      </w:r>
      <w:r w:rsidR="00F87FE3">
        <w:t>log</w:t>
      </w:r>
      <w:r w:rsidR="00F87FE3" w:rsidRPr="00F87FE3">
        <w:rPr>
          <w:vertAlign w:val="subscript"/>
          <w:lang w:val="ru-RU"/>
        </w:rPr>
        <w:t>2</w:t>
      </w:r>
      <w:r w:rsidR="00F87FE3" w:rsidRPr="00F87FE3">
        <w:rPr>
          <w:lang w:val="ru-RU"/>
        </w:rPr>
        <w:t>(</w:t>
      </w:r>
      <w:r w:rsidR="00F87FE3">
        <w:t>n</w:t>
      </w:r>
      <w:r w:rsidR="00F87FE3" w:rsidRPr="00F87FE3">
        <w:rPr>
          <w:lang w:val="ru-RU"/>
        </w:rPr>
        <w:t>)</w:t>
      </w:r>
      <w:r w:rsidR="00F87FE3">
        <w:rPr>
          <w:lang w:val="ru-RU"/>
        </w:rPr>
        <w:t xml:space="preserve"> итераций</w:t>
      </w:r>
      <w:r w:rsidR="00A33D81">
        <w:rPr>
          <w:lang w:val="ru-RU"/>
        </w:rPr>
        <w:t xml:space="preserve">, но для человека это число умножается на </w:t>
      </w:r>
      <w:del w:id="7" w:author="Харлов Никита" w:date="2024-01-12T20:11:00Z">
        <w:r w:rsidR="00A33D81" w:rsidDel="009A42E6">
          <w:rPr>
            <w:lang w:val="ru-RU"/>
          </w:rPr>
          <w:delText>коэффицент</w:delText>
        </w:r>
      </w:del>
      <w:ins w:id="8" w:author="Харлов Никита" w:date="2024-01-12T20:11:00Z">
        <w:r w:rsidR="009A42E6">
          <w:rPr>
            <w:lang w:val="ru-RU"/>
          </w:rPr>
          <w:t>коэффициент</w:t>
        </w:r>
      </w:ins>
      <w:r w:rsidR="00A33D81">
        <w:rPr>
          <w:lang w:val="ru-RU"/>
        </w:rPr>
        <w:t>.</w:t>
      </w:r>
    </w:p>
    <w:p w:rsidR="00A33D81" w:rsidRPr="009A42E6" w:rsidRDefault="00A33D81" w:rsidP="00F87FE3">
      <w:pPr>
        <w:spacing w:after="0" w:line="240" w:lineRule="auto"/>
        <w:ind w:firstLine="709"/>
        <w:rPr>
          <w:sz w:val="24"/>
          <w:szCs w:val="24"/>
          <w:lang w:val="ru-RU"/>
          <w:rPrChange w:id="9" w:author="Харлов Никита" w:date="2024-01-12T20:11:00Z">
            <w:rPr>
              <w:sz w:val="24"/>
              <w:szCs w:val="24"/>
            </w:rPr>
          </w:rPrChange>
        </w:rPr>
      </w:pPr>
    </w:p>
    <w:p w:rsidR="00A33D81" w:rsidRDefault="00A33D81" w:rsidP="00A33D81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A33D81">
        <w:rPr>
          <w:rFonts w:ascii="Cascadia Code ExtraLight" w:hAnsi="Cascadia Code ExtraLight"/>
          <w:sz w:val="24"/>
          <w:szCs w:val="24"/>
        </w:rPr>
        <w:t>countOfTrurns = Convert.ToInt16</w:t>
      </w:r>
      <w:r w:rsidR="00817B28">
        <w:rPr>
          <w:rFonts w:ascii="Cascadia Code ExtraLight" w:hAnsi="Cascadia Code ExtraLight"/>
          <w:sz w:val="24"/>
          <w:szCs w:val="24"/>
        </w:rPr>
        <w:t>(Math.Ceiling(Math.Log2(n) * 1.</w:t>
      </w:r>
      <w:r w:rsidR="00817B28" w:rsidRPr="00817B28">
        <w:rPr>
          <w:rFonts w:ascii="Cascadia Code ExtraLight" w:hAnsi="Cascadia Code ExtraLight"/>
          <w:sz w:val="24"/>
          <w:szCs w:val="24"/>
        </w:rPr>
        <w:t>2</w:t>
      </w:r>
      <w:r w:rsidRPr="00A33D81">
        <w:rPr>
          <w:rFonts w:ascii="Cascadia Code ExtraLight" w:hAnsi="Cascadia Code ExtraLight"/>
          <w:sz w:val="24"/>
          <w:szCs w:val="24"/>
        </w:rPr>
        <w:t>));</w:t>
      </w:r>
    </w:p>
    <w:p w:rsidR="00A33D81" w:rsidRDefault="00A33D81" w:rsidP="00A33D81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A33D81" w:rsidRPr="00531E28" w:rsidRDefault="00A33D81" w:rsidP="00531E28">
      <w:pPr>
        <w:spacing w:after="0" w:line="240" w:lineRule="auto"/>
        <w:ind w:firstLine="709"/>
        <w:rPr>
          <w:lang w:val="ru-RU"/>
        </w:rPr>
      </w:pPr>
      <w:r w:rsidRPr="00531E28">
        <w:rPr>
          <w:lang w:val="ru-RU"/>
        </w:rPr>
        <w:t>Структура программы.</w:t>
      </w:r>
    </w:p>
    <w:p w:rsidR="00A33D81" w:rsidRDefault="00A33D81" w:rsidP="00531E28">
      <w:pPr>
        <w:spacing w:after="0" w:line="240" w:lineRule="auto"/>
        <w:ind w:firstLine="709"/>
        <w:rPr>
          <w:lang w:val="ru-RU"/>
        </w:rPr>
      </w:pPr>
      <w:r w:rsidRPr="00531E28">
        <w:rPr>
          <w:lang w:val="ru-RU"/>
        </w:rPr>
        <w:t>Первый блок программы выбирает режим игры:</w:t>
      </w:r>
    </w:p>
    <w:p w:rsidR="007E1C1F" w:rsidRDefault="007E1C1F" w:rsidP="00531E28">
      <w:pPr>
        <w:spacing w:after="0" w:line="240" w:lineRule="auto"/>
        <w:ind w:firstLine="709"/>
        <w:rPr>
          <w:lang w:val="ru-RU"/>
        </w:rPr>
      </w:pP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Console.WriteLine("+------- Choose Game Mode:");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Console.WriteLine("| * 1 - Game with limit of turns");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Console.WriteLine("| * 2 - Game without limit of turns");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Console.Write("| ");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if (Console.ReadLine() == "1")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{</w:t>
      </w:r>
    </w:p>
    <w:p w:rsidR="00531E28" w:rsidRPr="007E1C1F" w:rsidRDefault="00531E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GameModeTurns = true;</w:t>
      </w:r>
    </w:p>
    <w:p w:rsidR="00531E28" w:rsidRPr="007E1C1F" w:rsidRDefault="00531E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Console.WriteLine("| * Game with limits *");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 xml:space="preserve">} 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else</w:t>
      </w:r>
    </w:p>
    <w:p w:rsidR="00531E28" w:rsidRPr="007E1C1F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{</w:t>
      </w:r>
    </w:p>
    <w:p w:rsidR="00531E28" w:rsidRPr="007E1C1F" w:rsidRDefault="00531E28" w:rsidP="007E1C1F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GameModeTurns = false;</w:t>
      </w:r>
    </w:p>
    <w:p w:rsidR="00531E28" w:rsidRPr="007E1C1F" w:rsidRDefault="00531E28" w:rsidP="007E1C1F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Console.WriteLine("| * Game without limits *");</w:t>
      </w:r>
    </w:p>
    <w:p w:rsidR="00531E28" w:rsidRDefault="00531E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7E1C1F">
        <w:rPr>
          <w:rFonts w:ascii="Cascadia Code ExtraLight" w:hAnsi="Cascadia Code ExtraLight"/>
          <w:sz w:val="24"/>
          <w:szCs w:val="24"/>
        </w:rPr>
        <w:t>}</w:t>
      </w:r>
    </w:p>
    <w:p w:rsidR="00817B28" w:rsidRPr="007E1C1F" w:rsidRDefault="00817B28" w:rsidP="00531E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531E28" w:rsidRDefault="00817B28" w:rsidP="00531E28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>Второй блок программы выбирает максимальное натуральное число (по умолчанию 100) и при режиме с ограничением устанавливает число попыток по описанному выше правилу:</w:t>
      </w:r>
    </w:p>
    <w:p w:rsidR="00817B28" w:rsidRDefault="00817B28" w:rsidP="00531E28">
      <w:pPr>
        <w:spacing w:after="0" w:line="240" w:lineRule="auto"/>
        <w:ind w:firstLine="709"/>
        <w:rPr>
          <w:lang w:val="ru-RU"/>
        </w:rPr>
      </w:pP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Console.WriteLine("| Enter Limit of Numbers: (by default = 100)");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Console.Write("| ");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string s = Console.ReadLine();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if (s.Length &gt; 0)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n = int.Parse(s);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}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else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n = 100;</w:t>
      </w:r>
    </w:p>
    <w:p w:rsid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}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lastRenderedPageBreak/>
        <w:t>if (GameModeTurns)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{</w:t>
      </w:r>
    </w:p>
    <w:p w:rsidR="00817B28" w:rsidRPr="00817B28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countOfTrurns = Convert.ToInt16</w:t>
      </w:r>
      <w:r>
        <w:rPr>
          <w:rFonts w:ascii="Cascadia Code ExtraLight" w:hAnsi="Cascadia Code ExtraLight"/>
          <w:sz w:val="24"/>
          <w:szCs w:val="24"/>
        </w:rPr>
        <w:t>(Math.Ceiling(Math.Log2(n) * 1.</w:t>
      </w:r>
      <w:r w:rsidRPr="00817B28">
        <w:rPr>
          <w:rFonts w:ascii="Cascadia Code ExtraLight" w:hAnsi="Cascadia Code ExtraLight"/>
          <w:sz w:val="24"/>
          <w:szCs w:val="24"/>
        </w:rPr>
        <w:t>2</w:t>
      </w:r>
      <w:r w:rsidRPr="00817B28">
        <w:rPr>
          <w:rFonts w:ascii="Cascadia Code ExtraLight" w:hAnsi="Cascadia Code ExtraLight"/>
          <w:sz w:val="24"/>
          <w:szCs w:val="24"/>
        </w:rPr>
        <w:t>));</w:t>
      </w:r>
    </w:p>
    <w:p w:rsidR="00817B28" w:rsidRPr="00817B28" w:rsidRDefault="00817B28" w:rsidP="009A42E6">
      <w:pPr>
        <w:spacing w:after="0" w:line="240" w:lineRule="auto"/>
        <w:ind w:left="708"/>
        <w:rPr>
          <w:rFonts w:ascii="Cascadia Code ExtraLight" w:hAnsi="Cascadia Code ExtraLight"/>
          <w:sz w:val="24"/>
          <w:szCs w:val="24"/>
        </w:rPr>
      </w:pPr>
      <w:r w:rsidRPr="00817B28">
        <w:rPr>
          <w:rFonts w:ascii="Cascadia Code ExtraLight" w:hAnsi="Cascadia Code ExtraLight"/>
          <w:sz w:val="24"/>
          <w:szCs w:val="24"/>
        </w:rPr>
        <w:t>Console.WriteLine("| Count of Turns set on " + countOfTrurns);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} 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</w:rPr>
        <w:t>else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{</w:t>
      </w:r>
    </w:p>
    <w:p w:rsidR="00817B28" w:rsidRP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</w:rPr>
        <w:t>countOfTrurns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= 1000;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817B28" w:rsidRPr="00817B28" w:rsidRDefault="00817B28" w:rsidP="00817B28">
      <w:pPr>
        <w:spacing w:after="0" w:line="240" w:lineRule="auto"/>
        <w:ind w:firstLine="709"/>
        <w:rPr>
          <w:lang w:val="ru-RU"/>
        </w:rPr>
      </w:pPr>
      <w:r w:rsidRPr="00817B28">
        <w:rPr>
          <w:lang w:val="ru-RU"/>
        </w:rPr>
        <w:t>Затем программа загадывает число:</w:t>
      </w:r>
    </w:p>
    <w:p w:rsid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  <w:lang w:val="ru-RU"/>
        </w:rPr>
        <w:t>Random r = new Random();</w:t>
      </w:r>
    </w:p>
    <w:p w:rsid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  <w:lang w:val="ru-RU"/>
        </w:rPr>
        <w:t>numberToFind = r.Next(n);</w:t>
      </w:r>
    </w:p>
    <w:p w:rsid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817B28" w:rsidRDefault="00817B28" w:rsidP="00817B28">
      <w:pPr>
        <w:spacing w:after="0" w:line="240" w:lineRule="auto"/>
        <w:ind w:firstLine="709"/>
        <w:rPr>
          <w:lang w:val="ru-RU"/>
        </w:rPr>
      </w:pPr>
      <w:r w:rsidRPr="00817B28">
        <w:rPr>
          <w:lang w:val="ru-RU"/>
        </w:rPr>
        <w:t>И в третьем блоке происходит сама игра</w:t>
      </w:r>
      <w:r>
        <w:rPr>
          <w:lang w:val="ru-RU"/>
        </w:rPr>
        <w:t>:</w:t>
      </w:r>
    </w:p>
    <w:p w:rsidR="00817B28" w:rsidRDefault="00817B28" w:rsidP="00817B28">
      <w:pPr>
        <w:spacing w:after="0" w:line="240" w:lineRule="auto"/>
        <w:ind w:firstLine="709"/>
        <w:rPr>
          <w:lang w:val="ru-RU"/>
        </w:rPr>
      </w:pP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  <w:lang w:val="ru-RU"/>
        </w:rPr>
        <w:t>Console.WriteLine("+---- Game Starts ");</w:t>
      </w:r>
    </w:p>
    <w:p w:rsidR="00817B28" w:rsidRP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817B28">
        <w:rPr>
          <w:rFonts w:ascii="Cascadia Code ExtraLight" w:hAnsi="Cascadia Code ExtraLight"/>
          <w:sz w:val="24"/>
          <w:szCs w:val="24"/>
          <w:lang w:val="ru-RU"/>
        </w:rPr>
        <w:t>for (int i = 0; i &lt; countOfTrurns; i++)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Console.Write("| Enter supposed number: ");</w:t>
      </w:r>
    </w:p>
    <w:p w:rsidR="00817B28" w:rsidRP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playersNumber = int.Parse(Console.ReadLine());</w:t>
      </w:r>
    </w:p>
    <w:p w:rsidR="00817B28" w:rsidRP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 xml:space="preserve">if (playersNumber != numberToFind) </w:t>
      </w:r>
    </w:p>
    <w:p w:rsidR="00817B28" w:rsidRP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(playersNumber &gt; numberToFind)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9A42E6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 xml:space="preserve">Console.WriteLine("| Number you need is less"); 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else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9A42E6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Console.WriteLine("| Number you need is bigger");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9A42E6" w:rsidRDefault="00817B28" w:rsidP="009A42E6">
      <w:pPr>
        <w:spacing w:after="0" w:line="240" w:lineRule="auto"/>
        <w:ind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else if (playersNumber == numberToFind)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{</w:t>
      </w:r>
    </w:p>
    <w:p w:rsidR="00817B28" w:rsidRPr="009A42E6" w:rsidRDefault="00817B28" w:rsidP="009A42E6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Console.WriteLine("+---- Success number that you need " + numberToFind );</w:t>
      </w:r>
    </w:p>
    <w:p w:rsidR="00817B28" w:rsidRPr="009A42E6" w:rsidRDefault="00817B28" w:rsidP="009A42E6">
      <w:pPr>
        <w:spacing w:after="0" w:line="240" w:lineRule="auto"/>
        <w:ind w:left="1416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suc = false;</w:t>
      </w:r>
    </w:p>
    <w:p w:rsidR="00817B28" w:rsidRPr="009A42E6" w:rsidRDefault="00817B28" w:rsidP="009A42E6">
      <w:pPr>
        <w:spacing w:after="0" w:line="240" w:lineRule="auto"/>
        <w:ind w:left="708" w:firstLine="1416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break;</w:t>
      </w:r>
    </w:p>
    <w:p w:rsidR="00817B28" w:rsidRPr="009A42E6" w:rsidRDefault="00817B28" w:rsidP="009A42E6">
      <w:pPr>
        <w:spacing w:after="0" w:line="240" w:lineRule="auto"/>
        <w:ind w:left="708" w:firstLine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Pr="009A42E6" w:rsidRDefault="00817B28" w:rsidP="009A42E6">
      <w:pPr>
        <w:spacing w:after="0" w:line="240" w:lineRule="auto"/>
        <w:ind w:left="708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(GameModeTurns) { Console.WriteLine("| Turns left: " + (countOfTrurns-i-1)); }</w:t>
      </w:r>
    </w:p>
    <w:p w:rsidR="00817B28" w:rsidRPr="009A42E6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}</w:t>
      </w:r>
    </w:p>
    <w:p w:rsidR="00817B28" w:rsidRDefault="00817B28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if (suc) { Console.WriteLine("+--- You lost, sorry "); }</w:t>
      </w:r>
    </w:p>
    <w:p w:rsidR="009A42E6" w:rsidRDefault="009A42E6" w:rsidP="00817B28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</w:p>
    <w:p w:rsidR="009A42E6" w:rsidRDefault="009A42E6" w:rsidP="009A42E6">
      <w:pPr>
        <w:spacing w:after="0" w:line="240" w:lineRule="auto"/>
        <w:ind w:firstLine="709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lang w:val="ru-RU"/>
        </w:rPr>
        <w:t>Весь код программы:</w:t>
      </w:r>
    </w:p>
    <w:p w:rsidR="009A42E6" w:rsidRDefault="009A42E6" w:rsidP="00817B28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</w:rPr>
      </w:pPr>
      <w:r w:rsidRPr="009A42E6">
        <w:rPr>
          <w:rFonts w:ascii="Cascadia Code ExtraLight" w:hAnsi="Cascadia Code ExtraLight"/>
          <w:sz w:val="24"/>
          <w:szCs w:val="24"/>
        </w:rPr>
        <w:t>using System;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namespace </w:t>
      </w:r>
      <w:r w:rsidRPr="009A42E6">
        <w:rPr>
          <w:rFonts w:ascii="Cascadia Code ExtraLight" w:hAnsi="Cascadia Code ExtraLight"/>
          <w:sz w:val="24"/>
          <w:szCs w:val="24"/>
          <w:lang w:val="ru-RU"/>
        </w:rPr>
        <w:t>nums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class Play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lastRenderedPageBreak/>
        <w:t xml:space="preserve">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static void Main()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Random r = new Random();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bool suc = true;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int n;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int playersNumber;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int numberToFind;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int countOfTrurns; 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bool GameModeTurns;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Console.WriteLine("+------- Choose Game Mode:");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Console.WriteLine("| * 1 - Game with limit of turns");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Console.WriteLine("| * 2 - Game without limit of turns");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Console.Write("| 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if (Console.ReadLine() == "1")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GameModeTurns = true;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Console.WriteLine("| * Game with limits *");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 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else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GameModeTurns = false;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Console.WriteLine("| * Game without limits *");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Console.WriteLine("| Enter Limit of Numbers: (by default = 100)");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Console.Write("| 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string s = Console.ReadLine();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if (s.Length &gt; 0)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n = int.Parse(s);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else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n = 100;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if (GameModeTurns)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countOfTrurns = Convert.ToInt16(Math.Ceiling(Math.Log2(n) * 1.1));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Console.WriteLine("| Count of Turns set on " + countOfTrurns);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 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else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countOfTrurns = 1000;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</w:t>
      </w:r>
    </w:p>
    <w:p w:rsidR="009A42E6" w:rsidRPr="009A42E6" w:rsidDel="009A42E6" w:rsidRDefault="009A42E6" w:rsidP="009A42E6">
      <w:pPr>
        <w:spacing w:after="0" w:line="240" w:lineRule="auto"/>
        <w:rPr>
          <w:del w:id="10" w:author="Харлов Никита" w:date="2024-01-12T20:10:00Z"/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del w:id="11" w:author="Харлов Никита" w:date="2024-01-12T20:09:00Z">
        <w:r w:rsidRPr="009A42E6" w:rsidDel="009A42E6">
          <w:rPr>
            <w:rFonts w:ascii="Cascadia Code ExtraLight" w:hAnsi="Cascadia Code ExtraLight"/>
            <w:sz w:val="24"/>
            <w:szCs w:val="24"/>
            <w:lang w:val="ru-RU"/>
          </w:rPr>
          <w:delText xml:space="preserve">            //Компютер задумывет число</w:delText>
        </w:r>
      </w:del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numberToFind = r.Next(n);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//Игра Начинается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Console.WriteLine("+---- Game Starts 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for (int i = 0; i &lt; countOfTrurns; i++)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lastRenderedPageBreak/>
        <w:t xml:space="preserve">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Console.Write("| Enter supposed number: 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playersNumber = int.Parse(Console.ReadLine());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if (playersNumber != numberToFind) 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if (playersNumber &gt; numberToFind)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    Console.WriteLine("| Number you need is less"); 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else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    Console.WriteLine("| Number you need is bigger");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else if (playersNumber == numberToFind)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{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Console.WriteLine("+---- Success number that you need " + numberToFind );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suc = false;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    break;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    if (GameModeTurns) { Console.WriteLine("| Turns left: " + (countOfTrurns-i-1));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    if (suc) { Console.WriteLine("+--- You lost, sorry ");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 xml:space="preserve">    }</w:t>
      </w:r>
    </w:p>
    <w:p w:rsidR="009A42E6" w:rsidRPr="009A42E6" w:rsidRDefault="009A42E6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  <w:r w:rsidRPr="009A42E6">
        <w:rPr>
          <w:rFonts w:ascii="Cascadia Code ExtraLight" w:hAnsi="Cascadia Code ExtraLight"/>
          <w:sz w:val="24"/>
          <w:szCs w:val="24"/>
          <w:lang w:val="ru-RU"/>
        </w:rPr>
        <w:t>}</w:t>
      </w:r>
    </w:p>
    <w:p w:rsidR="00A33D81" w:rsidRPr="009A42E6" w:rsidRDefault="00A33D81" w:rsidP="009A42E6">
      <w:pPr>
        <w:spacing w:after="0" w:line="240" w:lineRule="auto"/>
        <w:rPr>
          <w:rFonts w:ascii="Cascadia Code ExtraLight" w:hAnsi="Cascadia Code ExtraLight"/>
          <w:sz w:val="24"/>
          <w:szCs w:val="24"/>
          <w:lang w:val="ru-RU"/>
        </w:rPr>
      </w:pPr>
    </w:p>
    <w:p w:rsidR="002B20FA" w:rsidRPr="00817B28" w:rsidRDefault="002B20FA" w:rsidP="00817B28">
      <w:pPr>
        <w:spacing w:line="240" w:lineRule="auto"/>
        <w:jc w:val="both"/>
      </w:pPr>
      <w:r w:rsidRPr="00817B28">
        <w:br w:type="page"/>
      </w:r>
    </w:p>
    <w:p w:rsidR="002B20FA" w:rsidRPr="007E1C1F" w:rsidRDefault="002B20FA" w:rsidP="00F87FE3">
      <w:pPr>
        <w:pStyle w:val="1"/>
        <w:spacing w:line="240" w:lineRule="auto"/>
        <w:jc w:val="center"/>
        <w:rPr>
          <w:b/>
          <w:color w:val="auto"/>
          <w:sz w:val="28"/>
          <w:szCs w:val="28"/>
        </w:rPr>
      </w:pPr>
      <w:bookmarkStart w:id="12" w:name="_Toc155983115"/>
      <w:r w:rsidRPr="007E1C1F">
        <w:rPr>
          <w:b/>
          <w:color w:val="auto"/>
          <w:sz w:val="28"/>
          <w:szCs w:val="28"/>
        </w:rPr>
        <w:lastRenderedPageBreak/>
        <w:t xml:space="preserve">4. </w:t>
      </w:r>
      <w:r w:rsidRPr="002B20FA">
        <w:rPr>
          <w:b/>
          <w:color w:val="auto"/>
          <w:sz w:val="28"/>
          <w:szCs w:val="28"/>
          <w:lang w:val="ru-RU"/>
        </w:rPr>
        <w:t>РЕЗУЛЬТАТ</w:t>
      </w:r>
      <w:bookmarkEnd w:id="12"/>
    </w:p>
    <w:p w:rsidR="00C66581" w:rsidRPr="007E1C1F" w:rsidRDefault="00C66581" w:rsidP="00F87FE3">
      <w:pPr>
        <w:spacing w:line="240" w:lineRule="auto"/>
      </w:pPr>
    </w:p>
    <w:p w:rsidR="00C66581" w:rsidRDefault="00C66581" w:rsidP="00F87FE3">
      <w:pPr>
        <w:spacing w:line="24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4542807" wp14:editId="2B904A1E">
            <wp:simplePos x="0" y="0"/>
            <wp:positionH relativeFrom="page">
              <wp:posOffset>1771650</wp:posOffset>
            </wp:positionH>
            <wp:positionV relativeFrom="page">
              <wp:posOffset>1457324</wp:posOffset>
            </wp:positionV>
            <wp:extent cx="4276725" cy="404634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75" cy="405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Результат</w:t>
      </w:r>
      <w:r w:rsidRPr="007E1C1F">
        <w:t xml:space="preserve"> </w:t>
      </w:r>
      <w:r>
        <w:rPr>
          <w:lang w:val="ru-RU"/>
        </w:rPr>
        <w:t>работы</w:t>
      </w:r>
      <w:r w:rsidRPr="007E1C1F">
        <w:t xml:space="preserve"> </w:t>
      </w:r>
      <w:r>
        <w:rPr>
          <w:lang w:val="ru-RU"/>
        </w:rPr>
        <w:t>программы</w:t>
      </w:r>
      <w:r w:rsidRPr="007E1C1F">
        <w:t xml:space="preserve"> </w:t>
      </w:r>
      <w:r>
        <w:rPr>
          <w:lang w:val="ru-RU"/>
        </w:rPr>
        <w:t>в</w:t>
      </w:r>
      <w:r w:rsidRPr="007E1C1F">
        <w:t xml:space="preserve"> </w:t>
      </w:r>
      <w:r>
        <w:rPr>
          <w:lang w:val="ru-RU"/>
        </w:rPr>
        <w:t>режиме</w:t>
      </w:r>
      <w:r w:rsidRPr="007E1C1F">
        <w:t xml:space="preserve"> </w:t>
      </w:r>
      <w:r>
        <w:rPr>
          <w:lang w:val="ru-RU"/>
        </w:rPr>
        <w:t>ограниченного числа попыток представлен на рисунке 1.</w:t>
      </w:r>
    </w:p>
    <w:p w:rsidR="005F6A86" w:rsidRDefault="00834BEC" w:rsidP="00F87FE3">
      <w:pPr>
        <w:spacing w:line="240" w:lineRule="auto"/>
        <w:jc w:val="center"/>
        <w:rPr>
          <w:lang w:val="ru-RU"/>
        </w:rPr>
      </w:pPr>
      <w:r>
        <w:rPr>
          <w:lang w:val="ru-RU"/>
        </w:rPr>
        <w:t>Рисунок 1</w:t>
      </w:r>
      <w:r w:rsidR="005F6A86">
        <w:rPr>
          <w:lang w:val="ru-RU"/>
        </w:rPr>
        <w:t xml:space="preserve"> </w:t>
      </w:r>
      <w:r w:rsidR="005F6A86" w:rsidRPr="005F6A86">
        <w:rPr>
          <w:lang w:val="ru-RU"/>
        </w:rPr>
        <w:t xml:space="preserve">– </w:t>
      </w:r>
      <w:r w:rsidR="005F6A86">
        <w:rPr>
          <w:lang w:val="ru-RU"/>
        </w:rPr>
        <w:t>Режим ограниченного числа попыток</w:t>
      </w:r>
    </w:p>
    <w:p w:rsidR="005F6A86" w:rsidRDefault="005F6A86" w:rsidP="00F87FE3">
      <w:pPr>
        <w:spacing w:line="24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97835DE" wp14:editId="73B75EBC">
            <wp:simplePos x="0" y="0"/>
            <wp:positionH relativeFrom="page">
              <wp:align>center</wp:align>
            </wp:positionH>
            <wp:positionV relativeFrom="paragraph">
              <wp:posOffset>515620</wp:posOffset>
            </wp:positionV>
            <wp:extent cx="4095750" cy="33991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Результат работы программы в режиме неограниченного числа попыток представлен на рисунке 2.</w:t>
      </w:r>
    </w:p>
    <w:p w:rsidR="00245CBE" w:rsidRDefault="005F6A86" w:rsidP="00F87FE3">
      <w:pPr>
        <w:spacing w:line="240" w:lineRule="auto"/>
        <w:ind w:firstLine="709"/>
        <w:jc w:val="center"/>
        <w:rPr>
          <w:lang w:val="ru-RU"/>
        </w:rPr>
      </w:pPr>
      <w:r>
        <w:rPr>
          <w:lang w:val="ru-RU"/>
        </w:rPr>
        <w:t>Рисунок 2 – Режим неограниченного числа попыток</w:t>
      </w:r>
    </w:p>
    <w:p w:rsidR="00245CBE" w:rsidRDefault="00245CBE" w:rsidP="00F87FE3">
      <w:pPr>
        <w:spacing w:after="0" w:line="24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CBA5160" wp14:editId="72D0AC1C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273770" cy="46674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Результат работы программы в случае проигрыша пользователя представлен на рисунке 3.</w:t>
      </w:r>
    </w:p>
    <w:p w:rsidR="00245CBE" w:rsidRDefault="00245CBE" w:rsidP="00F87FE3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Рисунок 3 – Проигрыш пользователя</w:t>
      </w:r>
    </w:p>
    <w:p w:rsidR="002B20FA" w:rsidRPr="00245CBE" w:rsidRDefault="002B20FA" w:rsidP="00F87FE3">
      <w:pPr>
        <w:spacing w:after="0" w:line="240" w:lineRule="auto"/>
        <w:jc w:val="both"/>
      </w:pPr>
      <w:r w:rsidRPr="002B20FA">
        <w:rPr>
          <w:lang w:val="ru-RU"/>
        </w:rPr>
        <w:br w:type="page"/>
      </w:r>
    </w:p>
    <w:p w:rsidR="002B20FA" w:rsidRDefault="002B20FA" w:rsidP="00F87FE3">
      <w:pPr>
        <w:pStyle w:val="1"/>
        <w:spacing w:line="240" w:lineRule="auto"/>
        <w:jc w:val="center"/>
        <w:rPr>
          <w:b/>
          <w:color w:val="auto"/>
          <w:sz w:val="28"/>
          <w:szCs w:val="28"/>
          <w:lang w:val="ru-RU"/>
        </w:rPr>
      </w:pPr>
      <w:bookmarkStart w:id="13" w:name="_Toc155983116"/>
      <w:r w:rsidRPr="00C66581">
        <w:rPr>
          <w:b/>
          <w:color w:val="auto"/>
          <w:sz w:val="28"/>
          <w:szCs w:val="28"/>
          <w:lang w:val="ru-RU"/>
        </w:rPr>
        <w:lastRenderedPageBreak/>
        <w:t>5. ЗАКЛЮЧЕНИЕ</w:t>
      </w:r>
      <w:bookmarkEnd w:id="13"/>
    </w:p>
    <w:p w:rsidR="008E3FAA" w:rsidRDefault="00D74317" w:rsidP="008E3FAA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В ходе выполнения данной расчётно-графической работы, мною было создано консольное приложение, которое </w:t>
      </w:r>
      <w:r w:rsidR="008E3FAA">
        <w:rPr>
          <w:lang w:val="ru-RU"/>
        </w:rPr>
        <w:t>отвечает требованиям, поставленным в задании.</w:t>
      </w:r>
    </w:p>
    <w:p w:rsidR="008E3FAA" w:rsidRPr="00D74317" w:rsidRDefault="008E3FAA" w:rsidP="008E3FAA">
      <w:pPr>
        <w:spacing w:after="0" w:line="240" w:lineRule="auto"/>
        <w:ind w:firstLine="709"/>
        <w:rPr>
          <w:lang w:val="ru-RU"/>
        </w:rPr>
      </w:pPr>
      <w:r>
        <w:rPr>
          <w:lang w:val="ru-RU"/>
        </w:rPr>
        <w:t xml:space="preserve">Я разработал консольное приложение, которые обрабатывает входные данные и выводит информацию. </w:t>
      </w:r>
    </w:p>
    <w:p w:rsidR="00D74317" w:rsidRPr="00D74317" w:rsidRDefault="00D74317" w:rsidP="00D74317">
      <w:pPr>
        <w:rPr>
          <w:lang w:val="ru-RU"/>
        </w:rPr>
      </w:pPr>
    </w:p>
    <w:p w:rsidR="002B20FA" w:rsidRPr="00C66581" w:rsidRDefault="002B20FA" w:rsidP="00F87FE3">
      <w:pPr>
        <w:spacing w:line="240" w:lineRule="auto"/>
        <w:rPr>
          <w:lang w:val="ru-RU"/>
        </w:rPr>
      </w:pPr>
      <w:r w:rsidRPr="00C66581">
        <w:rPr>
          <w:lang w:val="ru-RU"/>
        </w:rPr>
        <w:br w:type="page"/>
      </w:r>
    </w:p>
    <w:p w:rsidR="002B20FA" w:rsidRPr="00C66581" w:rsidRDefault="002B20FA" w:rsidP="00F87FE3">
      <w:pPr>
        <w:pStyle w:val="1"/>
        <w:spacing w:line="240" w:lineRule="auto"/>
        <w:jc w:val="center"/>
        <w:rPr>
          <w:b/>
          <w:color w:val="auto"/>
          <w:sz w:val="28"/>
          <w:szCs w:val="28"/>
          <w:lang w:val="ru-RU"/>
        </w:rPr>
      </w:pPr>
      <w:bookmarkStart w:id="14" w:name="_Toc155983117"/>
      <w:r w:rsidRPr="00C66581">
        <w:rPr>
          <w:b/>
          <w:color w:val="auto"/>
          <w:sz w:val="28"/>
          <w:szCs w:val="28"/>
          <w:lang w:val="ru-RU"/>
        </w:rPr>
        <w:lastRenderedPageBreak/>
        <w:t>6. СПИСОК ИСПОЛЬЗОВАННОЙ ЛИТЕРАТУРЫ</w:t>
      </w:r>
      <w:bookmarkEnd w:id="14"/>
    </w:p>
    <w:p w:rsidR="00D74317" w:rsidRPr="00D74317" w:rsidRDefault="00D74317" w:rsidP="008E3FAA">
      <w:pPr>
        <w:spacing w:after="0" w:line="240" w:lineRule="auto"/>
        <w:rPr>
          <w:color w:val="000000" w:themeColor="text1"/>
          <w:lang w:val="ru-RU"/>
        </w:rPr>
      </w:pPr>
      <w:r w:rsidRPr="00D74317">
        <w:rPr>
          <w:lang w:val="ru-RU"/>
        </w:rPr>
        <w:t xml:space="preserve">1) </w:t>
      </w:r>
      <w:hyperlink r:id="rId11" w:history="1">
        <w:r w:rsidRPr="00D74317">
          <w:rPr>
            <w:rStyle w:val="a5"/>
            <w:color w:val="000000" w:themeColor="text1"/>
          </w:rPr>
          <w:t>https</w:t>
        </w:r>
        <w:r w:rsidRPr="00D74317">
          <w:rPr>
            <w:rStyle w:val="a5"/>
            <w:color w:val="000000" w:themeColor="text1"/>
            <w:lang w:val="ru-RU"/>
          </w:rPr>
          <w:t>://</w:t>
        </w:r>
        <w:r w:rsidRPr="00D74317">
          <w:rPr>
            <w:rStyle w:val="a5"/>
            <w:color w:val="000000" w:themeColor="text1"/>
          </w:rPr>
          <w:t>learn</w:t>
        </w:r>
        <w:r w:rsidRPr="00D74317">
          <w:rPr>
            <w:rStyle w:val="a5"/>
            <w:color w:val="000000" w:themeColor="text1"/>
            <w:lang w:val="ru-RU"/>
          </w:rPr>
          <w:t>.</w:t>
        </w:r>
        <w:r w:rsidRPr="00D74317">
          <w:rPr>
            <w:rStyle w:val="a5"/>
            <w:color w:val="000000" w:themeColor="text1"/>
          </w:rPr>
          <w:t>microsoft</w:t>
        </w:r>
        <w:r w:rsidRPr="00D74317">
          <w:rPr>
            <w:rStyle w:val="a5"/>
            <w:color w:val="000000" w:themeColor="text1"/>
            <w:lang w:val="ru-RU"/>
          </w:rPr>
          <w:t>.</w:t>
        </w:r>
        <w:r w:rsidRPr="00D74317">
          <w:rPr>
            <w:rStyle w:val="a5"/>
            <w:color w:val="000000" w:themeColor="text1"/>
          </w:rPr>
          <w:t>com</w:t>
        </w:r>
        <w:r w:rsidRPr="00D74317">
          <w:rPr>
            <w:rStyle w:val="a5"/>
            <w:color w:val="000000" w:themeColor="text1"/>
            <w:lang w:val="ru-RU"/>
          </w:rPr>
          <w:t>/</w:t>
        </w:r>
        <w:r w:rsidRPr="00D74317">
          <w:rPr>
            <w:rStyle w:val="a5"/>
            <w:color w:val="000000" w:themeColor="text1"/>
          </w:rPr>
          <w:t>ru</w:t>
        </w:r>
        <w:r w:rsidRPr="00D74317">
          <w:rPr>
            <w:rStyle w:val="a5"/>
            <w:color w:val="000000" w:themeColor="text1"/>
            <w:lang w:val="ru-RU"/>
          </w:rPr>
          <w:t>-</w:t>
        </w:r>
        <w:r w:rsidRPr="00D74317">
          <w:rPr>
            <w:rStyle w:val="a5"/>
            <w:color w:val="000000" w:themeColor="text1"/>
          </w:rPr>
          <w:t>ru</w:t>
        </w:r>
        <w:r w:rsidRPr="00D74317">
          <w:rPr>
            <w:rStyle w:val="a5"/>
            <w:color w:val="000000" w:themeColor="text1"/>
            <w:lang w:val="ru-RU"/>
          </w:rPr>
          <w:t>/</w:t>
        </w:r>
        <w:r w:rsidRPr="00D74317">
          <w:rPr>
            <w:rStyle w:val="a5"/>
            <w:color w:val="000000" w:themeColor="text1"/>
          </w:rPr>
          <w:t>dotnet</w:t>
        </w:r>
        <w:r w:rsidRPr="00D74317">
          <w:rPr>
            <w:rStyle w:val="a5"/>
            <w:color w:val="000000" w:themeColor="text1"/>
            <w:lang w:val="ru-RU"/>
          </w:rPr>
          <w:t>/</w:t>
        </w:r>
        <w:r w:rsidRPr="00D74317">
          <w:rPr>
            <w:rStyle w:val="a5"/>
            <w:color w:val="000000" w:themeColor="text1"/>
          </w:rPr>
          <w:t>csharp</w:t>
        </w:r>
        <w:r w:rsidRPr="00D74317">
          <w:rPr>
            <w:rStyle w:val="a5"/>
            <w:color w:val="000000" w:themeColor="text1"/>
            <w:lang w:val="ru-RU"/>
          </w:rPr>
          <w:t>/</w:t>
        </w:r>
        <w:r w:rsidRPr="00D74317">
          <w:rPr>
            <w:rStyle w:val="a5"/>
            <w:color w:val="000000" w:themeColor="text1"/>
          </w:rPr>
          <w:t>language</w:t>
        </w:r>
        <w:r w:rsidRPr="00D74317">
          <w:rPr>
            <w:rStyle w:val="a5"/>
            <w:color w:val="000000" w:themeColor="text1"/>
            <w:lang w:val="ru-RU"/>
          </w:rPr>
          <w:t>-</w:t>
        </w:r>
        <w:r w:rsidRPr="00D74317">
          <w:rPr>
            <w:rStyle w:val="a5"/>
            <w:color w:val="000000" w:themeColor="text1"/>
          </w:rPr>
          <w:t>reference</w:t>
        </w:r>
        <w:r w:rsidRPr="00D74317">
          <w:rPr>
            <w:rStyle w:val="a5"/>
            <w:color w:val="000000" w:themeColor="text1"/>
            <w:lang w:val="ru-RU"/>
          </w:rPr>
          <w:t>/</w:t>
        </w:r>
        <w:r w:rsidRPr="00D74317">
          <w:rPr>
            <w:rStyle w:val="a5"/>
            <w:color w:val="000000" w:themeColor="text1"/>
          </w:rPr>
          <w:t>statements</w:t>
        </w:r>
        <w:r w:rsidRPr="00D74317">
          <w:rPr>
            <w:rStyle w:val="a5"/>
            <w:color w:val="000000" w:themeColor="text1"/>
            <w:lang w:val="ru-RU"/>
          </w:rPr>
          <w:t>/</w:t>
        </w:r>
        <w:r w:rsidRPr="00D74317">
          <w:rPr>
            <w:rStyle w:val="a5"/>
            <w:color w:val="000000" w:themeColor="text1"/>
          </w:rPr>
          <w:t>exception</w:t>
        </w:r>
        <w:r w:rsidRPr="00D74317">
          <w:rPr>
            <w:rStyle w:val="a5"/>
            <w:color w:val="000000" w:themeColor="text1"/>
            <w:lang w:val="ru-RU"/>
          </w:rPr>
          <w:t>-</w:t>
        </w:r>
        <w:r w:rsidRPr="00D74317">
          <w:rPr>
            <w:rStyle w:val="a5"/>
            <w:color w:val="000000" w:themeColor="text1"/>
          </w:rPr>
          <w:t>handling</w:t>
        </w:r>
        <w:r w:rsidRPr="00D74317">
          <w:rPr>
            <w:rStyle w:val="a5"/>
            <w:color w:val="000000" w:themeColor="text1"/>
            <w:lang w:val="ru-RU"/>
          </w:rPr>
          <w:t>-</w:t>
        </w:r>
        <w:r w:rsidRPr="00D74317">
          <w:rPr>
            <w:rStyle w:val="a5"/>
            <w:color w:val="000000" w:themeColor="text1"/>
          </w:rPr>
          <w:t>statements</w:t>
        </w:r>
      </w:hyperlink>
    </w:p>
    <w:p w:rsidR="00D74317" w:rsidRPr="00D74317" w:rsidRDefault="00D74317" w:rsidP="008E3FAA">
      <w:pPr>
        <w:spacing w:after="0" w:line="240" w:lineRule="auto"/>
        <w:rPr>
          <w:color w:val="000000" w:themeColor="text1"/>
          <w:u w:val="single"/>
          <w:lang w:val="ru-RU"/>
        </w:rPr>
      </w:pPr>
      <w:r w:rsidRPr="00D74317">
        <w:rPr>
          <w:color w:val="000000" w:themeColor="text1"/>
          <w:lang w:val="ru-RU"/>
        </w:rPr>
        <w:t xml:space="preserve">2) </w:t>
      </w:r>
      <w:hyperlink r:id="rId12" w:history="1">
        <w:r w:rsidRPr="00D74317">
          <w:rPr>
            <w:rStyle w:val="a5"/>
            <w:color w:val="000000" w:themeColor="text1"/>
            <w:lang w:val="ru-RU"/>
          </w:rPr>
          <w:t>https://learn.microsoft.com/ru-ru/dotnet/api/system.random?view=net-8.0</w:t>
        </w:r>
      </w:hyperlink>
    </w:p>
    <w:p w:rsidR="002B20FA" w:rsidRPr="00D74317" w:rsidRDefault="00D74317" w:rsidP="008E3FAA">
      <w:pPr>
        <w:spacing w:after="0" w:line="240" w:lineRule="auto"/>
        <w:rPr>
          <w:color w:val="000000" w:themeColor="text1"/>
          <w:u w:val="single"/>
          <w:lang w:val="ru-RU"/>
        </w:rPr>
      </w:pPr>
      <w:r w:rsidRPr="00D74317">
        <w:rPr>
          <w:color w:val="000000" w:themeColor="text1"/>
          <w:lang w:val="ru-RU"/>
        </w:rPr>
        <w:t xml:space="preserve">3) </w:t>
      </w:r>
      <w:hyperlink r:id="rId13" w:history="1">
        <w:r w:rsidRPr="00D74317">
          <w:rPr>
            <w:rStyle w:val="a5"/>
            <w:color w:val="000000" w:themeColor="text1"/>
            <w:lang w:val="ru-RU"/>
          </w:rPr>
          <w:t>https://learn.mic</w:t>
        </w:r>
        <w:bookmarkStart w:id="15" w:name="_GoBack"/>
        <w:bookmarkEnd w:id="15"/>
        <w:r w:rsidRPr="00D74317">
          <w:rPr>
            <w:rStyle w:val="a5"/>
            <w:color w:val="000000" w:themeColor="text1"/>
            <w:lang w:val="ru-RU"/>
          </w:rPr>
          <w:t>rosoft.com/ru-ru/dotnet/api/system.math.log?view=net-8.0</w:t>
        </w:r>
      </w:hyperlink>
    </w:p>
    <w:sectPr w:rsidR="002B20FA" w:rsidRPr="00D74317" w:rsidSect="00A7186A">
      <w:footerReference w:type="default" r:id="rId14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D2C" w:rsidRDefault="00A21D2C" w:rsidP="00A7186A">
      <w:pPr>
        <w:spacing w:after="0" w:line="240" w:lineRule="auto"/>
      </w:pPr>
      <w:r>
        <w:separator/>
      </w:r>
    </w:p>
  </w:endnote>
  <w:endnote w:type="continuationSeparator" w:id="0">
    <w:p w:rsidR="00A21D2C" w:rsidRDefault="00A21D2C" w:rsidP="00A7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4328833"/>
      <w:docPartObj>
        <w:docPartGallery w:val="Page Numbers (Bottom of Page)"/>
        <w:docPartUnique/>
      </w:docPartObj>
    </w:sdtPr>
    <w:sdtContent>
      <w:p w:rsidR="00F87FE3" w:rsidRDefault="00F87FE3" w:rsidP="005F6A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B21" w:rsidRPr="00B73B21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D2C" w:rsidRDefault="00A21D2C" w:rsidP="00A7186A">
      <w:pPr>
        <w:spacing w:after="0" w:line="240" w:lineRule="auto"/>
      </w:pPr>
      <w:r>
        <w:separator/>
      </w:r>
    </w:p>
  </w:footnote>
  <w:footnote w:type="continuationSeparator" w:id="0">
    <w:p w:rsidR="00A21D2C" w:rsidRDefault="00A21D2C" w:rsidP="00A71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765E"/>
    <w:multiLevelType w:val="hybridMultilevel"/>
    <w:tmpl w:val="60262B98"/>
    <w:lvl w:ilvl="0" w:tplc="6E784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43744E"/>
    <w:multiLevelType w:val="hybridMultilevel"/>
    <w:tmpl w:val="F384D3F8"/>
    <w:lvl w:ilvl="0" w:tplc="4FD8A2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5D8C1710"/>
    <w:multiLevelType w:val="hybridMultilevel"/>
    <w:tmpl w:val="7F1E4562"/>
    <w:lvl w:ilvl="0" w:tplc="6ABC2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Харлов Никита">
    <w15:presenceInfo w15:providerId="Windows Live" w15:userId="4c6adfad163e8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09"/>
    <w:rsid w:val="000460AC"/>
    <w:rsid w:val="000C4778"/>
    <w:rsid w:val="00156E21"/>
    <w:rsid w:val="00202A79"/>
    <w:rsid w:val="00245CBE"/>
    <w:rsid w:val="002B20FA"/>
    <w:rsid w:val="002B676B"/>
    <w:rsid w:val="00416CA7"/>
    <w:rsid w:val="00471662"/>
    <w:rsid w:val="004904CD"/>
    <w:rsid w:val="00531E28"/>
    <w:rsid w:val="005C6EB6"/>
    <w:rsid w:val="005F6A86"/>
    <w:rsid w:val="007469EE"/>
    <w:rsid w:val="007C132F"/>
    <w:rsid w:val="007E1C1F"/>
    <w:rsid w:val="00817B28"/>
    <w:rsid w:val="00834BEC"/>
    <w:rsid w:val="008E3FAA"/>
    <w:rsid w:val="009A42E6"/>
    <w:rsid w:val="00A07D09"/>
    <w:rsid w:val="00A21D2C"/>
    <w:rsid w:val="00A33D81"/>
    <w:rsid w:val="00A7186A"/>
    <w:rsid w:val="00B73B21"/>
    <w:rsid w:val="00BB476A"/>
    <w:rsid w:val="00C66581"/>
    <w:rsid w:val="00D74317"/>
    <w:rsid w:val="00E70610"/>
    <w:rsid w:val="00F56B80"/>
    <w:rsid w:val="00F87FE3"/>
    <w:rsid w:val="00F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3E82"/>
  <w15:docId w15:val="{A61A2AEA-6BCE-494A-A501-3001C59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C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2B20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0460A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7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86A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A71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86A"/>
    <w:rPr>
      <w:rFonts w:ascii="Times New Roman" w:hAnsi="Times New Roman"/>
      <w:sz w:val="28"/>
      <w:lang w:val="en-US"/>
    </w:rPr>
  </w:style>
  <w:style w:type="paragraph" w:styleId="aa">
    <w:name w:val="List Paragraph"/>
    <w:basedOn w:val="a"/>
    <w:uiPriority w:val="34"/>
    <w:qFormat/>
    <w:rsid w:val="00A7186A"/>
    <w:pPr>
      <w:ind w:left="720"/>
      <w:contextualSpacing/>
    </w:pPr>
  </w:style>
  <w:style w:type="paragraph" w:styleId="ab">
    <w:name w:val="No Spacing"/>
    <w:uiPriority w:val="1"/>
    <w:qFormat/>
    <w:rsid w:val="00A7186A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C66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FC66A5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B20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api/system.math.log?view=net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api/system.random?view=net-8.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language-reference/statements/exception-handling-statemen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9464A-0BB7-4637-A3AF-054C06E0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Харлов Никита</cp:lastModifiedBy>
  <cp:revision>2</cp:revision>
  <cp:lastPrinted>2021-01-08T06:40:00Z</cp:lastPrinted>
  <dcterms:created xsi:type="dcterms:W3CDTF">2024-01-12T14:28:00Z</dcterms:created>
  <dcterms:modified xsi:type="dcterms:W3CDTF">2024-01-12T14:28:00Z</dcterms:modified>
</cp:coreProperties>
</file>